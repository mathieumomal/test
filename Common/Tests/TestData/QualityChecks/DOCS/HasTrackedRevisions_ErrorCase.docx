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EA1" w:rsidRDefault="004D71B4">
      <w:r>
        <w:t>WithRevisio</w:t>
      </w:r>
      <w:del w:id="0" w:author="Laurent BABIN (lbabin)" w:date="2016-11-16T16:26:00Z">
        <w:r w:rsidDel="00753F8E">
          <w:delText>n</w:delText>
        </w:r>
      </w:del>
    </w:p>
    <w:sectPr w:rsidR="00F74EA1" w:rsidSect="00F74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trackRevisions/>
  <w:defaultTabStop w:val="708"/>
  <w:hyphenationZone w:val="425"/>
  <w:characterSpacingControl w:val="doNotCompress"/>
  <w:compat/>
  <w:rsids>
    <w:rsidRoot w:val="004D71B4"/>
    <w:rsid w:val="00000876"/>
    <w:rsid w:val="00002364"/>
    <w:rsid w:val="000064AD"/>
    <w:rsid w:val="00006E63"/>
    <w:rsid w:val="00007A06"/>
    <w:rsid w:val="00011BEC"/>
    <w:rsid w:val="00016457"/>
    <w:rsid w:val="00020343"/>
    <w:rsid w:val="00020E36"/>
    <w:rsid w:val="00022D01"/>
    <w:rsid w:val="00024215"/>
    <w:rsid w:val="000277BA"/>
    <w:rsid w:val="00032235"/>
    <w:rsid w:val="00033188"/>
    <w:rsid w:val="0003444D"/>
    <w:rsid w:val="000413CF"/>
    <w:rsid w:val="00046CBA"/>
    <w:rsid w:val="000478B2"/>
    <w:rsid w:val="00047F63"/>
    <w:rsid w:val="00050E45"/>
    <w:rsid w:val="00054236"/>
    <w:rsid w:val="000551D6"/>
    <w:rsid w:val="0005608C"/>
    <w:rsid w:val="00060235"/>
    <w:rsid w:val="000654F7"/>
    <w:rsid w:val="0006578B"/>
    <w:rsid w:val="00065BE3"/>
    <w:rsid w:val="00070007"/>
    <w:rsid w:val="00072E0A"/>
    <w:rsid w:val="00076774"/>
    <w:rsid w:val="00080F2B"/>
    <w:rsid w:val="000915F8"/>
    <w:rsid w:val="000942D7"/>
    <w:rsid w:val="000A259B"/>
    <w:rsid w:val="000A56A0"/>
    <w:rsid w:val="000A5DC7"/>
    <w:rsid w:val="000A6C44"/>
    <w:rsid w:val="000B3E07"/>
    <w:rsid w:val="000B5F3D"/>
    <w:rsid w:val="000C0316"/>
    <w:rsid w:val="000C2B65"/>
    <w:rsid w:val="000C4827"/>
    <w:rsid w:val="000C57AB"/>
    <w:rsid w:val="000C57C5"/>
    <w:rsid w:val="000C776F"/>
    <w:rsid w:val="000D7505"/>
    <w:rsid w:val="000F3CDE"/>
    <w:rsid w:val="000F5073"/>
    <w:rsid w:val="000F797A"/>
    <w:rsid w:val="001000B1"/>
    <w:rsid w:val="00100B4C"/>
    <w:rsid w:val="0010229D"/>
    <w:rsid w:val="00107A9F"/>
    <w:rsid w:val="00110D28"/>
    <w:rsid w:val="001116B8"/>
    <w:rsid w:val="00111EF8"/>
    <w:rsid w:val="00113D91"/>
    <w:rsid w:val="0011418F"/>
    <w:rsid w:val="00114BF6"/>
    <w:rsid w:val="00120AB1"/>
    <w:rsid w:val="001222B2"/>
    <w:rsid w:val="00126313"/>
    <w:rsid w:val="001309A9"/>
    <w:rsid w:val="00133A04"/>
    <w:rsid w:val="00140ADD"/>
    <w:rsid w:val="00142565"/>
    <w:rsid w:val="00144C45"/>
    <w:rsid w:val="00152161"/>
    <w:rsid w:val="0015252B"/>
    <w:rsid w:val="0015309C"/>
    <w:rsid w:val="0015777F"/>
    <w:rsid w:val="00164C8C"/>
    <w:rsid w:val="00165B37"/>
    <w:rsid w:val="0016685F"/>
    <w:rsid w:val="00170F28"/>
    <w:rsid w:val="00171C41"/>
    <w:rsid w:val="00172102"/>
    <w:rsid w:val="00175EF9"/>
    <w:rsid w:val="001830A8"/>
    <w:rsid w:val="001837C7"/>
    <w:rsid w:val="00185291"/>
    <w:rsid w:val="00191787"/>
    <w:rsid w:val="00191CE5"/>
    <w:rsid w:val="001951BA"/>
    <w:rsid w:val="00197197"/>
    <w:rsid w:val="0019785E"/>
    <w:rsid w:val="001A1432"/>
    <w:rsid w:val="001A3E32"/>
    <w:rsid w:val="001A6839"/>
    <w:rsid w:val="001A72E2"/>
    <w:rsid w:val="001B40B4"/>
    <w:rsid w:val="001B5637"/>
    <w:rsid w:val="001B7783"/>
    <w:rsid w:val="001C1B3E"/>
    <w:rsid w:val="001C1D3A"/>
    <w:rsid w:val="001C5B29"/>
    <w:rsid w:val="001D43B9"/>
    <w:rsid w:val="001D4912"/>
    <w:rsid w:val="001D6484"/>
    <w:rsid w:val="001D71E0"/>
    <w:rsid w:val="001D7571"/>
    <w:rsid w:val="001E0627"/>
    <w:rsid w:val="001E0B22"/>
    <w:rsid w:val="001E1FA3"/>
    <w:rsid w:val="001E226C"/>
    <w:rsid w:val="001E2E3F"/>
    <w:rsid w:val="001E2E8D"/>
    <w:rsid w:val="001E4BC5"/>
    <w:rsid w:val="001F2EFB"/>
    <w:rsid w:val="001F519A"/>
    <w:rsid w:val="001F7426"/>
    <w:rsid w:val="001F7EFE"/>
    <w:rsid w:val="00201179"/>
    <w:rsid w:val="002045EB"/>
    <w:rsid w:val="00207A7A"/>
    <w:rsid w:val="002109BE"/>
    <w:rsid w:val="00214EBA"/>
    <w:rsid w:val="00215137"/>
    <w:rsid w:val="00223459"/>
    <w:rsid w:val="00224D5F"/>
    <w:rsid w:val="0022628B"/>
    <w:rsid w:val="00231A32"/>
    <w:rsid w:val="00233A1F"/>
    <w:rsid w:val="002359A0"/>
    <w:rsid w:val="002365A8"/>
    <w:rsid w:val="00244CA1"/>
    <w:rsid w:val="002548F9"/>
    <w:rsid w:val="00270212"/>
    <w:rsid w:val="00271051"/>
    <w:rsid w:val="002718CA"/>
    <w:rsid w:val="0027499C"/>
    <w:rsid w:val="0027670D"/>
    <w:rsid w:val="0028495A"/>
    <w:rsid w:val="002927F4"/>
    <w:rsid w:val="0029549A"/>
    <w:rsid w:val="002A4588"/>
    <w:rsid w:val="002A5364"/>
    <w:rsid w:val="002A6E8D"/>
    <w:rsid w:val="002A6EFC"/>
    <w:rsid w:val="002C5230"/>
    <w:rsid w:val="002D2888"/>
    <w:rsid w:val="002D5600"/>
    <w:rsid w:val="002D7797"/>
    <w:rsid w:val="002E0241"/>
    <w:rsid w:val="002E245A"/>
    <w:rsid w:val="002E47D8"/>
    <w:rsid w:val="002E51BC"/>
    <w:rsid w:val="002F22EF"/>
    <w:rsid w:val="0030060F"/>
    <w:rsid w:val="0030471A"/>
    <w:rsid w:val="00305A09"/>
    <w:rsid w:val="00305E5E"/>
    <w:rsid w:val="003101E1"/>
    <w:rsid w:val="00310B72"/>
    <w:rsid w:val="0031221C"/>
    <w:rsid w:val="00313B18"/>
    <w:rsid w:val="00315E67"/>
    <w:rsid w:val="00320182"/>
    <w:rsid w:val="00322D8B"/>
    <w:rsid w:val="003313D6"/>
    <w:rsid w:val="00332063"/>
    <w:rsid w:val="003327AC"/>
    <w:rsid w:val="00332F7A"/>
    <w:rsid w:val="00334968"/>
    <w:rsid w:val="00335CDD"/>
    <w:rsid w:val="00344B2E"/>
    <w:rsid w:val="00351B18"/>
    <w:rsid w:val="003577A5"/>
    <w:rsid w:val="00360271"/>
    <w:rsid w:val="003612A0"/>
    <w:rsid w:val="00362F26"/>
    <w:rsid w:val="00364305"/>
    <w:rsid w:val="0036470C"/>
    <w:rsid w:val="00365DE6"/>
    <w:rsid w:val="00366088"/>
    <w:rsid w:val="0037023B"/>
    <w:rsid w:val="003857CD"/>
    <w:rsid w:val="00385F5E"/>
    <w:rsid w:val="0038638C"/>
    <w:rsid w:val="0039134A"/>
    <w:rsid w:val="00391543"/>
    <w:rsid w:val="00397065"/>
    <w:rsid w:val="00397855"/>
    <w:rsid w:val="003A3C67"/>
    <w:rsid w:val="003B05EC"/>
    <w:rsid w:val="003B5E92"/>
    <w:rsid w:val="003B6805"/>
    <w:rsid w:val="003B7D2A"/>
    <w:rsid w:val="003B7DC0"/>
    <w:rsid w:val="003C10EB"/>
    <w:rsid w:val="003D17B8"/>
    <w:rsid w:val="003D24AF"/>
    <w:rsid w:val="003D36B5"/>
    <w:rsid w:val="003D4508"/>
    <w:rsid w:val="003D54C4"/>
    <w:rsid w:val="003E0EB6"/>
    <w:rsid w:val="003E2782"/>
    <w:rsid w:val="003E31A0"/>
    <w:rsid w:val="003F1822"/>
    <w:rsid w:val="003F1AED"/>
    <w:rsid w:val="003F24CD"/>
    <w:rsid w:val="00402C2A"/>
    <w:rsid w:val="00404008"/>
    <w:rsid w:val="00405B81"/>
    <w:rsid w:val="004072FC"/>
    <w:rsid w:val="0040746C"/>
    <w:rsid w:val="00410372"/>
    <w:rsid w:val="004112EC"/>
    <w:rsid w:val="00415283"/>
    <w:rsid w:val="0041587A"/>
    <w:rsid w:val="00416C25"/>
    <w:rsid w:val="00417FC9"/>
    <w:rsid w:val="0042759F"/>
    <w:rsid w:val="004337B9"/>
    <w:rsid w:val="004359F3"/>
    <w:rsid w:val="004415A2"/>
    <w:rsid w:val="00446C31"/>
    <w:rsid w:val="00447544"/>
    <w:rsid w:val="00451B49"/>
    <w:rsid w:val="00453952"/>
    <w:rsid w:val="0047240B"/>
    <w:rsid w:val="0047266F"/>
    <w:rsid w:val="00474EE5"/>
    <w:rsid w:val="00476FBF"/>
    <w:rsid w:val="004771DE"/>
    <w:rsid w:val="00484949"/>
    <w:rsid w:val="00486383"/>
    <w:rsid w:val="004876B0"/>
    <w:rsid w:val="00487922"/>
    <w:rsid w:val="0049174D"/>
    <w:rsid w:val="004937CC"/>
    <w:rsid w:val="004A49F2"/>
    <w:rsid w:val="004A4B78"/>
    <w:rsid w:val="004A7EB3"/>
    <w:rsid w:val="004B2F91"/>
    <w:rsid w:val="004B4D1B"/>
    <w:rsid w:val="004B56E4"/>
    <w:rsid w:val="004C110A"/>
    <w:rsid w:val="004C1A4E"/>
    <w:rsid w:val="004C6BD7"/>
    <w:rsid w:val="004C6D4B"/>
    <w:rsid w:val="004D1630"/>
    <w:rsid w:val="004D20D6"/>
    <w:rsid w:val="004D4748"/>
    <w:rsid w:val="004D662B"/>
    <w:rsid w:val="004D71B4"/>
    <w:rsid w:val="004F52A9"/>
    <w:rsid w:val="004F5FE5"/>
    <w:rsid w:val="004F6F03"/>
    <w:rsid w:val="00500AA4"/>
    <w:rsid w:val="00505FF5"/>
    <w:rsid w:val="00510B25"/>
    <w:rsid w:val="00510D59"/>
    <w:rsid w:val="00512CD8"/>
    <w:rsid w:val="005227B5"/>
    <w:rsid w:val="005321B1"/>
    <w:rsid w:val="00535107"/>
    <w:rsid w:val="0053541F"/>
    <w:rsid w:val="0053722A"/>
    <w:rsid w:val="005440A7"/>
    <w:rsid w:val="00545499"/>
    <w:rsid w:val="005459BA"/>
    <w:rsid w:val="00545E74"/>
    <w:rsid w:val="00546FC2"/>
    <w:rsid w:val="00547F35"/>
    <w:rsid w:val="00547FF1"/>
    <w:rsid w:val="00557D6A"/>
    <w:rsid w:val="00560B9E"/>
    <w:rsid w:val="0056399D"/>
    <w:rsid w:val="0056764F"/>
    <w:rsid w:val="0057120D"/>
    <w:rsid w:val="00571893"/>
    <w:rsid w:val="005733F8"/>
    <w:rsid w:val="0057479B"/>
    <w:rsid w:val="005756F5"/>
    <w:rsid w:val="005762AE"/>
    <w:rsid w:val="005767D8"/>
    <w:rsid w:val="00581B5E"/>
    <w:rsid w:val="005847BF"/>
    <w:rsid w:val="00585888"/>
    <w:rsid w:val="00586E69"/>
    <w:rsid w:val="0059261C"/>
    <w:rsid w:val="005A0A29"/>
    <w:rsid w:val="005A0D37"/>
    <w:rsid w:val="005A3D16"/>
    <w:rsid w:val="005A6FD6"/>
    <w:rsid w:val="005A7544"/>
    <w:rsid w:val="005B0502"/>
    <w:rsid w:val="005B0BDC"/>
    <w:rsid w:val="005B35A2"/>
    <w:rsid w:val="005B6211"/>
    <w:rsid w:val="005C50C0"/>
    <w:rsid w:val="005C6D57"/>
    <w:rsid w:val="005C7CFB"/>
    <w:rsid w:val="005D1F4F"/>
    <w:rsid w:val="005E0F6A"/>
    <w:rsid w:val="005E235B"/>
    <w:rsid w:val="005E7569"/>
    <w:rsid w:val="005F5134"/>
    <w:rsid w:val="00603815"/>
    <w:rsid w:val="0060588B"/>
    <w:rsid w:val="006069C8"/>
    <w:rsid w:val="00606D4D"/>
    <w:rsid w:val="00610313"/>
    <w:rsid w:val="00612E22"/>
    <w:rsid w:val="00613E71"/>
    <w:rsid w:val="00613EFE"/>
    <w:rsid w:val="00614B9F"/>
    <w:rsid w:val="00621853"/>
    <w:rsid w:val="00621CB9"/>
    <w:rsid w:val="00631964"/>
    <w:rsid w:val="00631BD1"/>
    <w:rsid w:val="00644270"/>
    <w:rsid w:val="00650DCC"/>
    <w:rsid w:val="006524A7"/>
    <w:rsid w:val="006556F3"/>
    <w:rsid w:val="00656608"/>
    <w:rsid w:val="00667397"/>
    <w:rsid w:val="00674DCA"/>
    <w:rsid w:val="00677A15"/>
    <w:rsid w:val="00683FF8"/>
    <w:rsid w:val="006846AA"/>
    <w:rsid w:val="00686CA9"/>
    <w:rsid w:val="00692BE1"/>
    <w:rsid w:val="006A2B8D"/>
    <w:rsid w:val="006B17F0"/>
    <w:rsid w:val="006B29CE"/>
    <w:rsid w:val="006B3D7E"/>
    <w:rsid w:val="006C2CC6"/>
    <w:rsid w:val="006D0D5B"/>
    <w:rsid w:val="006D3B96"/>
    <w:rsid w:val="006D44A1"/>
    <w:rsid w:val="006D5B9B"/>
    <w:rsid w:val="006D5C6F"/>
    <w:rsid w:val="006D5D5D"/>
    <w:rsid w:val="006D5F69"/>
    <w:rsid w:val="006E138C"/>
    <w:rsid w:val="006E4F25"/>
    <w:rsid w:val="006F0242"/>
    <w:rsid w:val="006F0A46"/>
    <w:rsid w:val="006F4CB1"/>
    <w:rsid w:val="00702F21"/>
    <w:rsid w:val="00704468"/>
    <w:rsid w:val="00705161"/>
    <w:rsid w:val="00706575"/>
    <w:rsid w:val="00713841"/>
    <w:rsid w:val="00714718"/>
    <w:rsid w:val="00730D65"/>
    <w:rsid w:val="00732461"/>
    <w:rsid w:val="00735874"/>
    <w:rsid w:val="00742DF6"/>
    <w:rsid w:val="0074489A"/>
    <w:rsid w:val="00746091"/>
    <w:rsid w:val="007474AB"/>
    <w:rsid w:val="00747ADE"/>
    <w:rsid w:val="00753F8E"/>
    <w:rsid w:val="00762BCE"/>
    <w:rsid w:val="00766F1E"/>
    <w:rsid w:val="007679E1"/>
    <w:rsid w:val="00771683"/>
    <w:rsid w:val="0077179E"/>
    <w:rsid w:val="007719EF"/>
    <w:rsid w:val="00774518"/>
    <w:rsid w:val="007769F0"/>
    <w:rsid w:val="00777392"/>
    <w:rsid w:val="007856E4"/>
    <w:rsid w:val="0078792B"/>
    <w:rsid w:val="007879F5"/>
    <w:rsid w:val="00791B83"/>
    <w:rsid w:val="00792E2E"/>
    <w:rsid w:val="00793097"/>
    <w:rsid w:val="00796EFC"/>
    <w:rsid w:val="007972D6"/>
    <w:rsid w:val="007A0FE3"/>
    <w:rsid w:val="007A207F"/>
    <w:rsid w:val="007A224F"/>
    <w:rsid w:val="007A669F"/>
    <w:rsid w:val="007A6B54"/>
    <w:rsid w:val="007A767C"/>
    <w:rsid w:val="007A7DCC"/>
    <w:rsid w:val="007B16BF"/>
    <w:rsid w:val="007B5760"/>
    <w:rsid w:val="007C2A57"/>
    <w:rsid w:val="007C4AD5"/>
    <w:rsid w:val="007C525F"/>
    <w:rsid w:val="007C5882"/>
    <w:rsid w:val="007C5C1A"/>
    <w:rsid w:val="007C725B"/>
    <w:rsid w:val="007D1801"/>
    <w:rsid w:val="007D2A04"/>
    <w:rsid w:val="007D4889"/>
    <w:rsid w:val="007D5C2F"/>
    <w:rsid w:val="007D7342"/>
    <w:rsid w:val="007E0BDE"/>
    <w:rsid w:val="007E2D66"/>
    <w:rsid w:val="007E59E2"/>
    <w:rsid w:val="007E6EB2"/>
    <w:rsid w:val="007E79E3"/>
    <w:rsid w:val="007E7A87"/>
    <w:rsid w:val="007F0286"/>
    <w:rsid w:val="007F4EAC"/>
    <w:rsid w:val="00801560"/>
    <w:rsid w:val="00812198"/>
    <w:rsid w:val="0081269F"/>
    <w:rsid w:val="00820FF0"/>
    <w:rsid w:val="00821580"/>
    <w:rsid w:val="00823922"/>
    <w:rsid w:val="00824DF6"/>
    <w:rsid w:val="00826443"/>
    <w:rsid w:val="00827AF0"/>
    <w:rsid w:val="00836283"/>
    <w:rsid w:val="00837240"/>
    <w:rsid w:val="00841209"/>
    <w:rsid w:val="0084168A"/>
    <w:rsid w:val="0084199D"/>
    <w:rsid w:val="00842B97"/>
    <w:rsid w:val="008468C2"/>
    <w:rsid w:val="0084779F"/>
    <w:rsid w:val="00850BF2"/>
    <w:rsid w:val="00852D82"/>
    <w:rsid w:val="008542EC"/>
    <w:rsid w:val="00861A18"/>
    <w:rsid w:val="00861FEE"/>
    <w:rsid w:val="0086376B"/>
    <w:rsid w:val="00863AED"/>
    <w:rsid w:val="00864A79"/>
    <w:rsid w:val="0086635E"/>
    <w:rsid w:val="008679BD"/>
    <w:rsid w:val="00872B1F"/>
    <w:rsid w:val="0087646B"/>
    <w:rsid w:val="0088376B"/>
    <w:rsid w:val="00884CE4"/>
    <w:rsid w:val="00885E22"/>
    <w:rsid w:val="0088679B"/>
    <w:rsid w:val="008873CC"/>
    <w:rsid w:val="0089103D"/>
    <w:rsid w:val="00895D32"/>
    <w:rsid w:val="00897FC9"/>
    <w:rsid w:val="008A71F1"/>
    <w:rsid w:val="008A7DD9"/>
    <w:rsid w:val="008B319B"/>
    <w:rsid w:val="008B4883"/>
    <w:rsid w:val="008C35A6"/>
    <w:rsid w:val="008D0FA0"/>
    <w:rsid w:val="008D0FB9"/>
    <w:rsid w:val="008D1531"/>
    <w:rsid w:val="008D2C7C"/>
    <w:rsid w:val="008F1931"/>
    <w:rsid w:val="008F3321"/>
    <w:rsid w:val="008F67F7"/>
    <w:rsid w:val="00900FEA"/>
    <w:rsid w:val="0090129B"/>
    <w:rsid w:val="00901B8A"/>
    <w:rsid w:val="00904A46"/>
    <w:rsid w:val="00907DE7"/>
    <w:rsid w:val="00912EF1"/>
    <w:rsid w:val="00914369"/>
    <w:rsid w:val="00920567"/>
    <w:rsid w:val="00923E6E"/>
    <w:rsid w:val="009246B6"/>
    <w:rsid w:val="009254E9"/>
    <w:rsid w:val="00931169"/>
    <w:rsid w:val="00931D63"/>
    <w:rsid w:val="00932514"/>
    <w:rsid w:val="0093462B"/>
    <w:rsid w:val="00934852"/>
    <w:rsid w:val="00936D79"/>
    <w:rsid w:val="009375D0"/>
    <w:rsid w:val="00941A55"/>
    <w:rsid w:val="00942B74"/>
    <w:rsid w:val="00945E43"/>
    <w:rsid w:val="009607B8"/>
    <w:rsid w:val="00960CB2"/>
    <w:rsid w:val="00961B34"/>
    <w:rsid w:val="00965F6D"/>
    <w:rsid w:val="00966961"/>
    <w:rsid w:val="00970A62"/>
    <w:rsid w:val="00972284"/>
    <w:rsid w:val="00973375"/>
    <w:rsid w:val="00973773"/>
    <w:rsid w:val="00973BA5"/>
    <w:rsid w:val="009756F0"/>
    <w:rsid w:val="00980B18"/>
    <w:rsid w:val="00982BF5"/>
    <w:rsid w:val="00983601"/>
    <w:rsid w:val="00983E82"/>
    <w:rsid w:val="00984950"/>
    <w:rsid w:val="00987671"/>
    <w:rsid w:val="00987BEA"/>
    <w:rsid w:val="009902A4"/>
    <w:rsid w:val="0099100B"/>
    <w:rsid w:val="00994D3D"/>
    <w:rsid w:val="009A0F06"/>
    <w:rsid w:val="009A3795"/>
    <w:rsid w:val="009A428C"/>
    <w:rsid w:val="009A4C19"/>
    <w:rsid w:val="009A6C31"/>
    <w:rsid w:val="009A77DF"/>
    <w:rsid w:val="009B67BF"/>
    <w:rsid w:val="009B7DE6"/>
    <w:rsid w:val="009C009C"/>
    <w:rsid w:val="009C3556"/>
    <w:rsid w:val="009C4649"/>
    <w:rsid w:val="009C4F39"/>
    <w:rsid w:val="009C5FBF"/>
    <w:rsid w:val="009C68CE"/>
    <w:rsid w:val="009D01A9"/>
    <w:rsid w:val="009D0473"/>
    <w:rsid w:val="009D08A5"/>
    <w:rsid w:val="009D1DB6"/>
    <w:rsid w:val="009E6644"/>
    <w:rsid w:val="009F2935"/>
    <w:rsid w:val="009F4D9A"/>
    <w:rsid w:val="009F4ED2"/>
    <w:rsid w:val="00A0031C"/>
    <w:rsid w:val="00A025EB"/>
    <w:rsid w:val="00A0380E"/>
    <w:rsid w:val="00A06984"/>
    <w:rsid w:val="00A12632"/>
    <w:rsid w:val="00A160BA"/>
    <w:rsid w:val="00A16DEE"/>
    <w:rsid w:val="00A20BF7"/>
    <w:rsid w:val="00A21C36"/>
    <w:rsid w:val="00A23E83"/>
    <w:rsid w:val="00A24F7C"/>
    <w:rsid w:val="00A25A84"/>
    <w:rsid w:val="00A27020"/>
    <w:rsid w:val="00A27803"/>
    <w:rsid w:val="00A32A9D"/>
    <w:rsid w:val="00A331A6"/>
    <w:rsid w:val="00A336E3"/>
    <w:rsid w:val="00A353EA"/>
    <w:rsid w:val="00A427E6"/>
    <w:rsid w:val="00A44C88"/>
    <w:rsid w:val="00A4758F"/>
    <w:rsid w:val="00A50969"/>
    <w:rsid w:val="00A51252"/>
    <w:rsid w:val="00A60338"/>
    <w:rsid w:val="00A61FD2"/>
    <w:rsid w:val="00A64AEC"/>
    <w:rsid w:val="00A703BC"/>
    <w:rsid w:val="00A739DD"/>
    <w:rsid w:val="00A77D5B"/>
    <w:rsid w:val="00A803E7"/>
    <w:rsid w:val="00A80D27"/>
    <w:rsid w:val="00A83095"/>
    <w:rsid w:val="00A838F2"/>
    <w:rsid w:val="00A842EB"/>
    <w:rsid w:val="00A85D0A"/>
    <w:rsid w:val="00A86409"/>
    <w:rsid w:val="00A909C3"/>
    <w:rsid w:val="00A917DD"/>
    <w:rsid w:val="00A91C12"/>
    <w:rsid w:val="00A93556"/>
    <w:rsid w:val="00A9483C"/>
    <w:rsid w:val="00A95250"/>
    <w:rsid w:val="00A971EE"/>
    <w:rsid w:val="00A979AD"/>
    <w:rsid w:val="00AA032E"/>
    <w:rsid w:val="00AA2088"/>
    <w:rsid w:val="00AA21D8"/>
    <w:rsid w:val="00AA25F0"/>
    <w:rsid w:val="00AA2E0F"/>
    <w:rsid w:val="00AA333E"/>
    <w:rsid w:val="00AA5570"/>
    <w:rsid w:val="00AB169E"/>
    <w:rsid w:val="00AB1713"/>
    <w:rsid w:val="00AB2CCB"/>
    <w:rsid w:val="00AB3EC5"/>
    <w:rsid w:val="00AC480E"/>
    <w:rsid w:val="00AC7AC0"/>
    <w:rsid w:val="00AD1A2E"/>
    <w:rsid w:val="00AD4189"/>
    <w:rsid w:val="00AD475D"/>
    <w:rsid w:val="00AD6AD9"/>
    <w:rsid w:val="00AE0648"/>
    <w:rsid w:val="00AE0BAE"/>
    <w:rsid w:val="00AE1284"/>
    <w:rsid w:val="00AE4477"/>
    <w:rsid w:val="00AF03D2"/>
    <w:rsid w:val="00AF080B"/>
    <w:rsid w:val="00AF3C60"/>
    <w:rsid w:val="00AF57F1"/>
    <w:rsid w:val="00AF755F"/>
    <w:rsid w:val="00B070B2"/>
    <w:rsid w:val="00B1453F"/>
    <w:rsid w:val="00B14D8F"/>
    <w:rsid w:val="00B2084E"/>
    <w:rsid w:val="00B2096E"/>
    <w:rsid w:val="00B20F7C"/>
    <w:rsid w:val="00B256CB"/>
    <w:rsid w:val="00B279C0"/>
    <w:rsid w:val="00B31C1B"/>
    <w:rsid w:val="00B350EE"/>
    <w:rsid w:val="00B35519"/>
    <w:rsid w:val="00B41B12"/>
    <w:rsid w:val="00B42A1D"/>
    <w:rsid w:val="00B437AF"/>
    <w:rsid w:val="00B46521"/>
    <w:rsid w:val="00B55608"/>
    <w:rsid w:val="00B6279E"/>
    <w:rsid w:val="00B6603F"/>
    <w:rsid w:val="00B672F1"/>
    <w:rsid w:val="00B71740"/>
    <w:rsid w:val="00B72EC5"/>
    <w:rsid w:val="00B823CF"/>
    <w:rsid w:val="00B82F45"/>
    <w:rsid w:val="00B84560"/>
    <w:rsid w:val="00B855FB"/>
    <w:rsid w:val="00B87367"/>
    <w:rsid w:val="00B876FA"/>
    <w:rsid w:val="00B91EB6"/>
    <w:rsid w:val="00B9453A"/>
    <w:rsid w:val="00B96653"/>
    <w:rsid w:val="00BA245C"/>
    <w:rsid w:val="00BA43DE"/>
    <w:rsid w:val="00BA49B8"/>
    <w:rsid w:val="00BA4ADC"/>
    <w:rsid w:val="00BB513D"/>
    <w:rsid w:val="00BC0226"/>
    <w:rsid w:val="00BC0643"/>
    <w:rsid w:val="00BC3F7A"/>
    <w:rsid w:val="00BC5377"/>
    <w:rsid w:val="00BC6E6F"/>
    <w:rsid w:val="00BC72E2"/>
    <w:rsid w:val="00BD000D"/>
    <w:rsid w:val="00BD0D31"/>
    <w:rsid w:val="00BE0130"/>
    <w:rsid w:val="00BE25A7"/>
    <w:rsid w:val="00BE7314"/>
    <w:rsid w:val="00BF135A"/>
    <w:rsid w:val="00BF1DCE"/>
    <w:rsid w:val="00BF3238"/>
    <w:rsid w:val="00BF3AE7"/>
    <w:rsid w:val="00BF3B47"/>
    <w:rsid w:val="00BF3F78"/>
    <w:rsid w:val="00C0197B"/>
    <w:rsid w:val="00C02570"/>
    <w:rsid w:val="00C02ACB"/>
    <w:rsid w:val="00C07E0A"/>
    <w:rsid w:val="00C1045B"/>
    <w:rsid w:val="00C121CC"/>
    <w:rsid w:val="00C1315A"/>
    <w:rsid w:val="00C1610B"/>
    <w:rsid w:val="00C21CBE"/>
    <w:rsid w:val="00C266FF"/>
    <w:rsid w:val="00C27192"/>
    <w:rsid w:val="00C30A82"/>
    <w:rsid w:val="00C32A7B"/>
    <w:rsid w:val="00C3791F"/>
    <w:rsid w:val="00C42763"/>
    <w:rsid w:val="00C5197F"/>
    <w:rsid w:val="00C53132"/>
    <w:rsid w:val="00C53B1D"/>
    <w:rsid w:val="00C547FD"/>
    <w:rsid w:val="00C55910"/>
    <w:rsid w:val="00C55C3B"/>
    <w:rsid w:val="00C574F3"/>
    <w:rsid w:val="00C577A4"/>
    <w:rsid w:val="00C603C4"/>
    <w:rsid w:val="00C6550D"/>
    <w:rsid w:val="00C70836"/>
    <w:rsid w:val="00C7251A"/>
    <w:rsid w:val="00C7440A"/>
    <w:rsid w:val="00C75476"/>
    <w:rsid w:val="00C84A92"/>
    <w:rsid w:val="00C84CA3"/>
    <w:rsid w:val="00C85611"/>
    <w:rsid w:val="00C860EA"/>
    <w:rsid w:val="00C96876"/>
    <w:rsid w:val="00CA465A"/>
    <w:rsid w:val="00CA533E"/>
    <w:rsid w:val="00CA57F7"/>
    <w:rsid w:val="00CA5932"/>
    <w:rsid w:val="00CA6B0F"/>
    <w:rsid w:val="00CA72AC"/>
    <w:rsid w:val="00CB20F7"/>
    <w:rsid w:val="00CB2DD8"/>
    <w:rsid w:val="00CB3AD3"/>
    <w:rsid w:val="00CB4431"/>
    <w:rsid w:val="00CB664E"/>
    <w:rsid w:val="00CB7E37"/>
    <w:rsid w:val="00CB7F42"/>
    <w:rsid w:val="00CC0091"/>
    <w:rsid w:val="00CC0A55"/>
    <w:rsid w:val="00CC1A1A"/>
    <w:rsid w:val="00CC54A2"/>
    <w:rsid w:val="00CC6A92"/>
    <w:rsid w:val="00CD078F"/>
    <w:rsid w:val="00CD21B2"/>
    <w:rsid w:val="00CD275F"/>
    <w:rsid w:val="00CD7A7B"/>
    <w:rsid w:val="00CE0406"/>
    <w:rsid w:val="00CE1582"/>
    <w:rsid w:val="00CE2B29"/>
    <w:rsid w:val="00CF011B"/>
    <w:rsid w:val="00CF134C"/>
    <w:rsid w:val="00CF1E1C"/>
    <w:rsid w:val="00CF4AB9"/>
    <w:rsid w:val="00CF7101"/>
    <w:rsid w:val="00D00296"/>
    <w:rsid w:val="00D03FA6"/>
    <w:rsid w:val="00D04220"/>
    <w:rsid w:val="00D05ED7"/>
    <w:rsid w:val="00D21E14"/>
    <w:rsid w:val="00D22018"/>
    <w:rsid w:val="00D22FF1"/>
    <w:rsid w:val="00D25DA4"/>
    <w:rsid w:val="00D27E7B"/>
    <w:rsid w:val="00D331BB"/>
    <w:rsid w:val="00D3629D"/>
    <w:rsid w:val="00D36DF6"/>
    <w:rsid w:val="00D41F2C"/>
    <w:rsid w:val="00D4651B"/>
    <w:rsid w:val="00D5477D"/>
    <w:rsid w:val="00D54FB9"/>
    <w:rsid w:val="00D5785F"/>
    <w:rsid w:val="00D63079"/>
    <w:rsid w:val="00D64965"/>
    <w:rsid w:val="00D70618"/>
    <w:rsid w:val="00D71418"/>
    <w:rsid w:val="00D725A9"/>
    <w:rsid w:val="00D7556E"/>
    <w:rsid w:val="00D758B8"/>
    <w:rsid w:val="00D81794"/>
    <w:rsid w:val="00D8243E"/>
    <w:rsid w:val="00D83B88"/>
    <w:rsid w:val="00D85FF5"/>
    <w:rsid w:val="00D950B7"/>
    <w:rsid w:val="00DA1727"/>
    <w:rsid w:val="00DA22DC"/>
    <w:rsid w:val="00DA437E"/>
    <w:rsid w:val="00DA50BD"/>
    <w:rsid w:val="00DA56CD"/>
    <w:rsid w:val="00DB1447"/>
    <w:rsid w:val="00DB50FA"/>
    <w:rsid w:val="00DC34C5"/>
    <w:rsid w:val="00DC3959"/>
    <w:rsid w:val="00DD38B6"/>
    <w:rsid w:val="00DD4997"/>
    <w:rsid w:val="00DD49E2"/>
    <w:rsid w:val="00DE763D"/>
    <w:rsid w:val="00DF4EF0"/>
    <w:rsid w:val="00E01B43"/>
    <w:rsid w:val="00E0371A"/>
    <w:rsid w:val="00E07F84"/>
    <w:rsid w:val="00E10ABB"/>
    <w:rsid w:val="00E12188"/>
    <w:rsid w:val="00E125FD"/>
    <w:rsid w:val="00E1539B"/>
    <w:rsid w:val="00E16B65"/>
    <w:rsid w:val="00E17B8B"/>
    <w:rsid w:val="00E240AD"/>
    <w:rsid w:val="00E25F11"/>
    <w:rsid w:val="00E34982"/>
    <w:rsid w:val="00E355F8"/>
    <w:rsid w:val="00E421FF"/>
    <w:rsid w:val="00E428ED"/>
    <w:rsid w:val="00E4407A"/>
    <w:rsid w:val="00E44D76"/>
    <w:rsid w:val="00E46805"/>
    <w:rsid w:val="00E47587"/>
    <w:rsid w:val="00E51E7E"/>
    <w:rsid w:val="00E52663"/>
    <w:rsid w:val="00E533A3"/>
    <w:rsid w:val="00E60525"/>
    <w:rsid w:val="00E6068E"/>
    <w:rsid w:val="00E60B3F"/>
    <w:rsid w:val="00E614F3"/>
    <w:rsid w:val="00E61D4D"/>
    <w:rsid w:val="00E62DE9"/>
    <w:rsid w:val="00E62FA7"/>
    <w:rsid w:val="00E645E0"/>
    <w:rsid w:val="00E65443"/>
    <w:rsid w:val="00E65C5E"/>
    <w:rsid w:val="00E67BC3"/>
    <w:rsid w:val="00E719DB"/>
    <w:rsid w:val="00E757C8"/>
    <w:rsid w:val="00E75CD6"/>
    <w:rsid w:val="00E82759"/>
    <w:rsid w:val="00E846D4"/>
    <w:rsid w:val="00E8477D"/>
    <w:rsid w:val="00E91D88"/>
    <w:rsid w:val="00EA5538"/>
    <w:rsid w:val="00EA7D4D"/>
    <w:rsid w:val="00EB1F4A"/>
    <w:rsid w:val="00EB5772"/>
    <w:rsid w:val="00EB6512"/>
    <w:rsid w:val="00EB6C27"/>
    <w:rsid w:val="00EC008F"/>
    <w:rsid w:val="00EC2B61"/>
    <w:rsid w:val="00EC2C35"/>
    <w:rsid w:val="00EC49B7"/>
    <w:rsid w:val="00EC5CB0"/>
    <w:rsid w:val="00EC7346"/>
    <w:rsid w:val="00ED70F2"/>
    <w:rsid w:val="00EE1BF2"/>
    <w:rsid w:val="00EE2CCC"/>
    <w:rsid w:val="00EE5DF9"/>
    <w:rsid w:val="00EE6D1A"/>
    <w:rsid w:val="00EF66DC"/>
    <w:rsid w:val="00F006F9"/>
    <w:rsid w:val="00F011B9"/>
    <w:rsid w:val="00F02CA8"/>
    <w:rsid w:val="00F118AE"/>
    <w:rsid w:val="00F1455E"/>
    <w:rsid w:val="00F21B07"/>
    <w:rsid w:val="00F25B45"/>
    <w:rsid w:val="00F26DDC"/>
    <w:rsid w:val="00F33AEC"/>
    <w:rsid w:val="00F379E7"/>
    <w:rsid w:val="00F408EF"/>
    <w:rsid w:val="00F4126F"/>
    <w:rsid w:val="00F41EE3"/>
    <w:rsid w:val="00F425A7"/>
    <w:rsid w:val="00F4376C"/>
    <w:rsid w:val="00F50429"/>
    <w:rsid w:val="00F50AEE"/>
    <w:rsid w:val="00F56774"/>
    <w:rsid w:val="00F643B2"/>
    <w:rsid w:val="00F65BB0"/>
    <w:rsid w:val="00F7038A"/>
    <w:rsid w:val="00F74EA1"/>
    <w:rsid w:val="00F75C0D"/>
    <w:rsid w:val="00F76BFB"/>
    <w:rsid w:val="00F77A6F"/>
    <w:rsid w:val="00F8033A"/>
    <w:rsid w:val="00F840E8"/>
    <w:rsid w:val="00F847EE"/>
    <w:rsid w:val="00F85C71"/>
    <w:rsid w:val="00F872C3"/>
    <w:rsid w:val="00F960FC"/>
    <w:rsid w:val="00F9797C"/>
    <w:rsid w:val="00FA41BE"/>
    <w:rsid w:val="00FA7285"/>
    <w:rsid w:val="00FB2D24"/>
    <w:rsid w:val="00FB49C2"/>
    <w:rsid w:val="00FC1ED6"/>
    <w:rsid w:val="00FC45A6"/>
    <w:rsid w:val="00FC55B9"/>
    <w:rsid w:val="00FC7683"/>
    <w:rsid w:val="00FD3746"/>
    <w:rsid w:val="00FD58D1"/>
    <w:rsid w:val="00FD7832"/>
    <w:rsid w:val="00FD7F1D"/>
    <w:rsid w:val="00FE0E6F"/>
    <w:rsid w:val="00FE329D"/>
    <w:rsid w:val="00FE6F99"/>
    <w:rsid w:val="00FF40A6"/>
    <w:rsid w:val="00FF7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E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Company>Capgemini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BABIN (lbabin)</dc:creator>
  <cp:lastModifiedBy>Laurent BABIN (lbabin)</cp:lastModifiedBy>
  <cp:revision>3</cp:revision>
  <dcterms:created xsi:type="dcterms:W3CDTF">2016-11-16T15:24:00Z</dcterms:created>
  <dcterms:modified xsi:type="dcterms:W3CDTF">2016-11-16T15:26:00Z</dcterms:modified>
</cp:coreProperties>
</file>